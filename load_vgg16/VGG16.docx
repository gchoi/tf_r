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67805" w14:textId="77777777" w:rsidR="007409BA" w:rsidRDefault="007F64D9">
      <w:pPr>
        <w:pStyle w:val="Title"/>
      </w:pPr>
      <w:r>
        <w:t>Image Classification in R TensorFlow using trained models</w:t>
      </w:r>
    </w:p>
    <w:p w14:paraId="59671C60" w14:textId="77777777" w:rsidR="007409BA" w:rsidRDefault="007F64D9">
      <w:pPr>
        <w:pStyle w:val="Author"/>
      </w:pPr>
      <w:r>
        <w:t>Oliver Dürr</w:t>
      </w:r>
    </w:p>
    <w:p w14:paraId="63B8706E" w14:textId="77777777" w:rsidR="007409BA" w:rsidRDefault="007F64D9">
      <w:pPr>
        <w:pStyle w:val="Date"/>
      </w:pPr>
      <w:r>
        <w:t>11/6/2016</w:t>
      </w:r>
    </w:p>
    <w:p w14:paraId="35BE18D5" w14:textId="77777777" w:rsidR="007409BA" w:rsidRDefault="007F64D9">
      <w:pPr>
        <w:pStyle w:val="FirstParagraph"/>
      </w:pPr>
      <w:r>
        <w:t xml:space="preserve">Recently RStudio </w:t>
      </w:r>
      <w:ins w:id="0" w:author="Oliver Duerr" w:date="2016-11-06T16:15:00Z">
        <w:r w:rsidR="009944AC">
          <w:t xml:space="preserve">has </w:t>
        </w:r>
      </w:ins>
      <w:r>
        <w:t xml:space="preserve">released a </w:t>
      </w:r>
      <w:hyperlink r:id="rId8">
        <w:r>
          <w:rPr>
            <w:rStyle w:val="Hyperlink"/>
          </w:rPr>
          <w:t>package</w:t>
        </w:r>
      </w:hyperlink>
      <w:r>
        <w:t xml:space="preserve"> </w:t>
      </w:r>
      <w:ins w:id="1" w:author="Oliver Duerr" w:date="2016-11-06T16:14:00Z">
        <w:r w:rsidR="009944AC">
          <w:t xml:space="preserve">that </w:t>
        </w:r>
      </w:ins>
      <w:r>
        <w:t>allow</w:t>
      </w:r>
      <w:ins w:id="2" w:author="Oliver Duerr" w:date="2016-11-06T16:14:00Z">
        <w:r w:rsidR="009944AC">
          <w:t>s</w:t>
        </w:r>
      </w:ins>
      <w:del w:id="3" w:author="Oliver Duerr" w:date="2016-11-06T16:14:00Z">
        <w:r w:rsidDel="009944AC">
          <w:delText>ing</w:delText>
        </w:r>
      </w:del>
      <w:r>
        <w:t xml:space="preserve"> t</w:t>
      </w:r>
      <w:ins w:id="4" w:author="Oliver Duerr" w:date="2016-11-06T16:14:00Z">
        <w:r w:rsidR="009944AC">
          <w:t>he use</w:t>
        </w:r>
      </w:ins>
      <w:del w:id="5" w:author="Oliver Duerr" w:date="2016-11-06T16:14:00Z">
        <w:r w:rsidDel="009944AC">
          <w:delText>o use</w:delText>
        </w:r>
      </w:del>
      <w:ins w:id="6" w:author="Oliver Duerr" w:date="2016-11-06T16:14:00Z">
        <w:r w:rsidR="009944AC">
          <w:t xml:space="preserve"> of</w:t>
        </w:r>
      </w:ins>
      <w:r>
        <w:t xml:space="preserve"> TensorFlow in R. Also recently several trained models for image</w:t>
      </w:r>
      <w:del w:id="7" w:author="Oliver Duerr" w:date="2016-11-06T16:15:00Z">
        <w:r w:rsidDel="009944AC">
          <w:delText>s</w:delText>
        </w:r>
      </w:del>
      <w:r>
        <w:t xml:space="preserve"> classification have been </w:t>
      </w:r>
      <w:hyperlink r:id="rId9" w:anchor="Pretrained">
        <w:r>
          <w:rPr>
            <w:rStyle w:val="Hyperlink"/>
          </w:rPr>
          <w:t>released</w:t>
        </w:r>
      </w:hyperlink>
      <w:r>
        <w:t>. In this post I describe how to use the VG</w:t>
      </w:r>
      <w:r>
        <w:t>G16 model in R to produce an image classification like</w:t>
      </w:r>
      <w:ins w:id="8" w:author="Oliver Duerr" w:date="2016-11-06T16:16:00Z">
        <w:r w:rsidR="009944AC">
          <w:t>:</w:t>
        </w:r>
      </w:ins>
      <w:r>
        <w:t xml:space="preserve"> </w:t>
      </w:r>
      <w:r>
        <w:rPr>
          <w:noProof/>
        </w:rPr>
        <w:drawing>
          <wp:inline distT="0" distB="0" distL="0" distR="0" wp14:anchorId="11B37F1D" wp14:editId="2E20359B">
            <wp:extent cx="5334000" cy="449538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odle_resul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(image taken from: </w:t>
      </w:r>
      <w:hyperlink r:id="rId11">
        <w:r>
          <w:rPr>
            <w:rStyle w:val="Hyperlink"/>
          </w:rPr>
          <w:t>https://www.flickr.com/photos/jonner/487461265</w:t>
        </w:r>
      </w:hyperlink>
      <w:r>
        <w:t>)</w:t>
      </w:r>
    </w:p>
    <w:p w14:paraId="58CB7A4B" w14:textId="36A6D750" w:rsidR="007409BA" w:rsidRDefault="007F64D9">
      <w:pPr>
        <w:pStyle w:val="BodyText"/>
      </w:pPr>
      <w:r>
        <w:t xml:space="preserve">The code is available on </w:t>
      </w:r>
      <w:hyperlink r:id="rId12">
        <w:r>
          <w:rPr>
            <w:rStyle w:val="Hyperlink"/>
          </w:rPr>
          <w:t>github</w:t>
        </w:r>
      </w:hyperlink>
      <w:ins w:id="9" w:author="Oliver Duerr" w:date="2016-11-06T16:16:00Z">
        <w:r w:rsidR="009944AC">
          <w:rPr>
            <w:rStyle w:val="Hyperlink"/>
          </w:rPr>
          <w:t>.</w:t>
        </w:r>
      </w:ins>
      <w:r>
        <w:t xml:space="preserve"> </w:t>
      </w:r>
      <w:ins w:id="10" w:author="Oliver Duerr" w:date="2016-11-06T16:16:00Z">
        <w:r w:rsidR="009944AC">
          <w:t>I</w:t>
        </w:r>
      </w:ins>
      <w:del w:id="11" w:author="Oliver Duerr" w:date="2016-11-06T16:16:00Z">
        <w:r w:rsidDel="009944AC">
          <w:delText>i</w:delText>
        </w:r>
      </w:del>
      <w:r>
        <w:t xml:space="preserve">n that directory there </w:t>
      </w:r>
      <w:ins w:id="12" w:author="Oliver Duerr" w:date="2016-11-06T16:16:00Z">
        <w:r w:rsidR="009944AC">
          <w:t xml:space="preserve">is </w:t>
        </w:r>
      </w:ins>
      <w:r>
        <w:t>also a python file (</w:t>
      </w:r>
      <w:r>
        <w:rPr>
          <w:rStyle w:val="VerbatimChar"/>
        </w:rPr>
        <w:t>load_vgg16.py</w:t>
      </w:r>
      <w:r>
        <w:t>) for checking the validity of the R-code</w:t>
      </w:r>
      <w:ins w:id="13" w:author="Oliver Duerr" w:date="2016-11-06T17:11:00Z">
        <w:r>
          <w:t xml:space="preserve"> against the python implementation in which the models are published.</w:t>
        </w:r>
      </w:ins>
      <w:bookmarkStart w:id="14" w:name="_GoBack"/>
      <w:bookmarkEnd w:id="14"/>
      <w:del w:id="15" w:author="Oliver Duerr" w:date="2016-11-06T17:11:00Z">
        <w:r w:rsidDel="007F64D9">
          <w:delText>.</w:delText>
        </w:r>
      </w:del>
    </w:p>
    <w:p w14:paraId="111F8410" w14:textId="77777777" w:rsidR="007409BA" w:rsidRDefault="007F64D9">
      <w:pPr>
        <w:pStyle w:val="BodyText"/>
      </w:pPr>
      <w:r>
        <w:t xml:space="preserve">As a first step we download the VGG16 weights </w:t>
      </w:r>
      <w:r>
        <w:rPr>
          <w:rStyle w:val="VerbatimChar"/>
        </w:rPr>
        <w:t>vgg_16.tar.gz</w:t>
      </w:r>
      <w:r>
        <w:t xml:space="preserve"> from </w:t>
      </w:r>
      <w:hyperlink r:id="rId13" w:anchor="Pretrained">
        <w:r>
          <w:rPr>
            <w:rStyle w:val="Hyperlink"/>
          </w:rPr>
          <w:t>here</w:t>
        </w:r>
      </w:hyperlink>
      <w:r>
        <w:t xml:space="preserve"> and extract it</w:t>
      </w:r>
      <w:ins w:id="16" w:author="Oliver Duerr" w:date="2016-11-06T16:16:00Z">
        <w:r w:rsidR="009944AC">
          <w:t>.</w:t>
        </w:r>
      </w:ins>
      <w:r>
        <w:t xml:space="preserve"> </w:t>
      </w:r>
      <w:ins w:id="17" w:author="Oliver Duerr" w:date="2016-11-06T16:17:00Z">
        <w:r w:rsidR="009944AC">
          <w:t>Y</w:t>
        </w:r>
      </w:ins>
      <w:del w:id="18" w:author="Oliver Duerr" w:date="2016-11-06T16:17:00Z">
        <w:r w:rsidDel="009944AC">
          <w:delText>y</w:delText>
        </w:r>
      </w:del>
      <w:r>
        <w:t xml:space="preserve">ou should get a file named </w:t>
      </w:r>
      <w:r>
        <w:rPr>
          <w:rStyle w:val="VerbatimChar"/>
        </w:rPr>
        <w:t>vgg_16.ckpt</w:t>
      </w:r>
      <w:r>
        <w:t xml:space="preserve"> which we will need later.</w:t>
      </w:r>
    </w:p>
    <w:p w14:paraId="011A141C" w14:textId="77777777" w:rsidR="007409BA" w:rsidRDefault="007F64D9">
      <w:pPr>
        <w:pStyle w:val="Heading2"/>
      </w:pPr>
      <w:bookmarkStart w:id="19" w:name="building-the-model"/>
      <w:bookmarkEnd w:id="19"/>
      <w:r>
        <w:lastRenderedPageBreak/>
        <w:t>Building the model</w:t>
      </w:r>
    </w:p>
    <w:p w14:paraId="608235C9" w14:textId="77777777" w:rsidR="007409BA" w:rsidRDefault="007F64D9">
      <w:pPr>
        <w:pStyle w:val="FirstParagraph"/>
      </w:pPr>
      <w:r>
        <w:t>We now define the model. Note that the network is written in the default graph. We do a clean start by r</w:t>
      </w:r>
      <w:r>
        <w:t>esetting the default graph.</w:t>
      </w:r>
    </w:p>
    <w:p w14:paraId="7E564206" w14:textId="77777777" w:rsidR="007409BA" w:rsidRDefault="007F64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(tensorflow)</w:t>
      </w:r>
      <w:r>
        <w:br/>
      </w:r>
      <w:r>
        <w:rPr>
          <w:rStyle w:val="NormalTok"/>
        </w:rPr>
        <w:t>slim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tf$contrib$slim </w:t>
      </w:r>
      <w:r>
        <w:rPr>
          <w:rStyle w:val="CommentTok"/>
        </w:rPr>
        <w:t>#Poor mans import tensorflow.contrib.slim as slim</w:t>
      </w:r>
      <w:r>
        <w:br/>
      </w:r>
      <w:r>
        <w:rPr>
          <w:rStyle w:val="NormalTok"/>
        </w:rPr>
        <w:t>tf$</w:t>
      </w:r>
      <w:r>
        <w:rPr>
          <w:rStyle w:val="KeywordTok"/>
        </w:rPr>
        <w:t>reset_default_graph</w:t>
      </w:r>
      <w:r>
        <w:rPr>
          <w:rStyle w:val="NormalTok"/>
        </w:rPr>
        <w:t xml:space="preserve">() </w:t>
      </w:r>
      <w:r>
        <w:rPr>
          <w:rStyle w:val="CommentTok"/>
        </w:rPr>
        <w:t># Better to start from scratch</w:t>
      </w:r>
    </w:p>
    <w:p w14:paraId="4E2FDBF6" w14:textId="77777777" w:rsidR="007409BA" w:rsidRDefault="007F64D9">
      <w:pPr>
        <w:pStyle w:val="FirstParagraph"/>
      </w:pPr>
      <w:r>
        <w:t xml:space="preserve">We start with a placeholder </w:t>
      </w:r>
      <w:hyperlink r:id="rId14" w:anchor="tensor_shapes">
        <w:r>
          <w:rPr>
            <w:rStyle w:val="Hyperlink"/>
          </w:rPr>
          <w:t>tensor</w:t>
        </w:r>
      </w:hyperlink>
      <w:r>
        <w:t xml:space="preserve"> for batches (first dimension) of images with arbitrary size. These images are index</w:t>
      </w:r>
      <w:ins w:id="20" w:author="Oliver Duerr" w:date="2016-11-06T16:17:00Z">
        <w:r w:rsidR="009944AC">
          <w:t>ed</w:t>
        </w:r>
      </w:ins>
      <w:r>
        <w:t xml:space="preserve"> by </w:t>
      </w:r>
      <w:del w:id="21" w:author="Oliver Duerr" w:date="2016-11-06T16:18:00Z">
        <w:r w:rsidDel="009944AC">
          <w:delText>(</w:delText>
        </w:r>
      </w:del>
      <w:r>
        <w:t>width, height, color</w:t>
      </w:r>
      <w:del w:id="22" w:author="Oliver Duerr" w:date="2016-11-06T16:18:00Z">
        <w:r w:rsidDel="009944AC">
          <w:delText>)</w:delText>
        </w:r>
      </w:del>
      <w:r>
        <w:t xml:space="preserve">. Since we want to allow images of arbitrary size, we leave </w:t>
      </w:r>
      <w:del w:id="23" w:author="Oliver Duerr" w:date="2016-11-06T16:18:00Z">
        <w:r w:rsidDel="009944AC">
          <w:delText>t</w:delText>
        </w:r>
        <w:r w:rsidDel="009944AC">
          <w:delText>h</w:delText>
        </w:r>
        <w:r w:rsidDel="009944AC">
          <w:delText>e</w:delText>
        </w:r>
        <w:r w:rsidDel="009944AC">
          <w:delText xml:space="preserve"> </w:delText>
        </w:r>
      </w:del>
      <w:r>
        <w:t xml:space="preserve">these dimensions open. We </w:t>
      </w:r>
      <w:r>
        <w:t xml:space="preserve">do this by setting them to </w:t>
      </w:r>
      <w:r>
        <w:rPr>
          <w:rStyle w:val="VerbatimChar"/>
        </w:rPr>
        <w:t>NULL</w:t>
      </w:r>
      <w:r>
        <w:t xml:space="preserve">. Then these images are </w:t>
      </w:r>
      <w:del w:id="24" w:author="Oliver Duerr" w:date="2016-11-06T16:18:00Z">
        <w:r w:rsidDel="009944AC">
          <w:delText xml:space="preserve">then </w:delText>
        </w:r>
      </w:del>
      <w:r>
        <w:t xml:space="preserve">rescaled to the size (224, 224) </w:t>
      </w:r>
      <w:ins w:id="25" w:author="Oliver Duerr" w:date="2016-11-06T16:18:00Z">
        <w:r w:rsidR="009944AC">
          <w:t xml:space="preserve">as </w:t>
        </w:r>
      </w:ins>
      <w:r>
        <w:t>needed by the network via</w:t>
      </w:r>
    </w:p>
    <w:p w14:paraId="1D1648E8" w14:textId="77777777" w:rsidR="007409BA" w:rsidRDefault="007F64D9">
      <w:pPr>
        <w:pStyle w:val="SourceCode"/>
      </w:pPr>
      <w:r>
        <w:rPr>
          <w:rStyle w:val="CommentTok"/>
        </w:rPr>
        <w:t># Resizing the images</w:t>
      </w:r>
      <w:r>
        <w:br/>
      </w:r>
      <w:r>
        <w:rPr>
          <w:rStyle w:val="NormalTok"/>
        </w:rPr>
        <w:t>images =</w:t>
      </w:r>
      <w:r>
        <w:rPr>
          <w:rStyle w:val="StringTok"/>
        </w:rPr>
        <w:t xml:space="preserve"> </w:t>
      </w:r>
      <w:r>
        <w:rPr>
          <w:rStyle w:val="NormalTok"/>
        </w:rPr>
        <w:t>tf$</w:t>
      </w:r>
      <w:r>
        <w:rPr>
          <w:rStyle w:val="KeywordTok"/>
        </w:rPr>
        <w:t>placeholder</w:t>
      </w:r>
      <w:r>
        <w:rPr>
          <w:rStyle w:val="NormalTok"/>
        </w:rPr>
        <w:t xml:space="preserve">(tf$float32,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imgs_scaled =</w:t>
      </w:r>
      <w:r>
        <w:rPr>
          <w:rStyle w:val="StringTok"/>
        </w:rPr>
        <w:t xml:space="preserve"> </w:t>
      </w:r>
      <w:r>
        <w:rPr>
          <w:rStyle w:val="NormalTok"/>
        </w:rPr>
        <w:t>tf$image$</w:t>
      </w:r>
      <w:r>
        <w:rPr>
          <w:rStyle w:val="KeywordTok"/>
        </w:rPr>
        <w:t>resize_images</w:t>
      </w:r>
      <w:r>
        <w:rPr>
          <w:rStyle w:val="NormalTok"/>
        </w:rPr>
        <w:t xml:space="preserve">(images,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224</w:t>
      </w:r>
      <w:r>
        <w:rPr>
          <w:rStyle w:val="NormalTok"/>
        </w:rPr>
        <w:t>,</w:t>
      </w:r>
      <w:r>
        <w:rPr>
          <w:rStyle w:val="DecValTok"/>
        </w:rPr>
        <w:t>224</w:t>
      </w:r>
      <w:r>
        <w:rPr>
          <w:rStyle w:val="NormalTok"/>
        </w:rPr>
        <w:t>))</w:t>
      </w:r>
    </w:p>
    <w:p w14:paraId="7AF7AC44" w14:textId="77777777" w:rsidR="007409BA" w:rsidRDefault="007F64D9">
      <w:pPr>
        <w:pStyle w:val="FirstParagraph"/>
      </w:pPr>
      <w:r>
        <w:t xml:space="preserve">We are now defining the VGG16 model. Luckily there is a package </w:t>
      </w:r>
      <w:hyperlink r:id="rId15">
        <w:r>
          <w:rPr>
            <w:rStyle w:val="Hyperlink"/>
          </w:rPr>
          <w:t>TensorFlow-Slim</w:t>
        </w:r>
      </w:hyperlink>
      <w:r>
        <w:t xml:space="preserve"> included in the TensorFlow installation, which allows to easily build </w:t>
      </w:r>
      <w:r>
        <w:t>networks.</w:t>
      </w:r>
    </w:p>
    <w:p w14:paraId="0A98B18E" w14:textId="77777777" w:rsidR="007409BA" w:rsidRDefault="007F64D9">
      <w:pPr>
        <w:pStyle w:val="SourceCode"/>
      </w:pPr>
      <w:r>
        <w:rPr>
          <w:rStyle w:val="CommentTok"/>
        </w:rPr>
        <w:t># Definition of the network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(magrittr) </w:t>
      </w:r>
      <w:r>
        <w:br/>
      </w:r>
      <w:r>
        <w:rPr>
          <w:rStyle w:val="CommentTok"/>
        </w:rPr>
        <w:t># The last layer is the fc8 Tensor holding the logits of the 1000 classes</w:t>
      </w:r>
      <w:r>
        <w:br/>
      </w:r>
      <w:r>
        <w:rPr>
          <w:rStyle w:val="NormalTok"/>
        </w:rPr>
        <w:t>fc8 =</w:t>
      </w:r>
      <w:r>
        <w:rPr>
          <w:rStyle w:val="StringTok"/>
        </w:rPr>
        <w:t xml:space="preserve">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 xml:space="preserve">(imgs_scaled,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'vgg_16/conv1/conv1_1'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</w:t>
      </w:r>
      <w:r>
        <w:rPr>
          <w:rStyle w:val="StringTok"/>
        </w:rPr>
        <w:t>g_16/conv1/conv1_2'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max_pool2d</w:t>
      </w:r>
      <w:r>
        <w:rPr>
          <w:rStyle w:val="NormalTok"/>
        </w:rPr>
        <w:t xml:space="preserve">(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'vgg_16/pool1'</w:t>
      </w:r>
      <w:r>
        <w:rPr>
          <w:rStyle w:val="NormalTok"/>
        </w:rPr>
        <w:t>)  %&gt;%</w:t>
      </w:r>
      <w:r>
        <w:br/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'vgg_16/conv2/conv2_1'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'vgg_16/conv2/conv2_2'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max_pool2d</w:t>
      </w:r>
      <w:r>
        <w:rPr>
          <w:rStyle w:val="NormalTok"/>
        </w:rPr>
        <w:t xml:space="preserve">(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'vgg_16/pool2'</w:t>
      </w:r>
      <w:r>
        <w:rPr>
          <w:rStyle w:val="NormalTok"/>
        </w:rPr>
        <w:t>)  %&gt;%</w:t>
      </w:r>
      <w:r>
        <w:br/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256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'vgg_16/conv3/conv3_1'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256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'vgg_16/conv3/conv3_2'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256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'vgg_16/conv3/conv3_3'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t xml:space="preserve">     </w:t>
      </w:r>
      <w:r>
        <w:rPr>
          <w:rStyle w:val="StringTok"/>
        </w:rPr>
        <w:t xml:space="preserve"> </w:t>
      </w:r>
      <w:r>
        <w:rPr>
          <w:rStyle w:val="NormalTok"/>
        </w:rPr>
        <w:t>slim$</w:t>
      </w:r>
      <w:r>
        <w:rPr>
          <w:rStyle w:val="KeywordTok"/>
        </w:rPr>
        <w:t>max_pool2d</w:t>
      </w:r>
      <w:r>
        <w:rPr>
          <w:rStyle w:val="NormalTok"/>
        </w:rPr>
        <w:t>(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'vgg_16/pool3'</w:t>
      </w:r>
      <w:r>
        <w:rPr>
          <w:rStyle w:val="NormalTok"/>
        </w:rPr>
        <w:t>)  %&gt;%</w:t>
      </w:r>
      <w:r>
        <w:br/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512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'vgg_16/conv4/conv4_1'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512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'vgg_16/conv4/conv4_2'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512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</w:t>
      </w:r>
      <w:r>
        <w:rPr>
          <w:rStyle w:val="StringTok"/>
        </w:rPr>
        <w:t>vgg_16/conv4/conv4_3'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max_pool2d</w:t>
      </w:r>
      <w:r>
        <w:rPr>
          <w:rStyle w:val="NormalTok"/>
        </w:rPr>
        <w:t>(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'vgg_16/pool4'</w:t>
      </w:r>
      <w:r>
        <w:rPr>
          <w:rStyle w:val="NormalTok"/>
        </w:rPr>
        <w:t>)  %&gt;%</w:t>
      </w:r>
      <w:r>
        <w:br/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512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'vgg_16/conv5/conv5_1'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512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'vgg_16/conv5/conv5_2'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512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'vgg_16/conv5/conv5_3'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max_pool2d</w:t>
      </w:r>
      <w:r>
        <w:rPr>
          <w:rStyle w:val="NormalTok"/>
        </w:rPr>
        <w:t>(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'vgg_16/pool5'</w:t>
      </w:r>
      <w:r>
        <w:rPr>
          <w:rStyle w:val="NormalTok"/>
        </w:rPr>
        <w:t>)  %&gt;%</w:t>
      </w:r>
      <w:r>
        <w:br/>
      </w:r>
      <w:r>
        <w:lastRenderedPageBreak/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4096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padding=</w:t>
      </w:r>
      <w:r>
        <w:rPr>
          <w:rStyle w:val="StringTok"/>
        </w:rPr>
        <w:t>'VALID'</w:t>
      </w:r>
      <w:r>
        <w:rPr>
          <w:rStyle w:val="NormalTok"/>
        </w:rPr>
        <w:t xml:space="preserve">, </w:t>
      </w:r>
      <w:r>
        <w:rPr>
          <w:rStyle w:val="DataTypeTok"/>
        </w:rPr>
        <w:t>scope=</w:t>
      </w:r>
      <w:r>
        <w:rPr>
          <w:rStyle w:val="StringTok"/>
        </w:rPr>
        <w:t>'vgg_16/fc6'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4096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'vgg_16/fc7'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br/>
      </w:r>
      <w:r>
        <w:br/>
      </w:r>
      <w:r>
        <w:rPr>
          <w:rStyle w:val="StringTok"/>
        </w:rPr>
        <w:t xml:space="preserve">    </w:t>
      </w:r>
      <w:r>
        <w:rPr>
          <w:rStyle w:val="StringTok"/>
        </w:rPr>
        <w:t xml:space="preserve">  </w:t>
      </w:r>
      <w:r>
        <w:rPr>
          <w:rStyle w:val="CommentTok"/>
        </w:rPr>
        <w:t># Setting the activation_fn=NULL does not work, so we get a ReLU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slim$</w:t>
      </w:r>
      <w:r>
        <w:rPr>
          <w:rStyle w:val="KeywordTok"/>
        </w:rPr>
        <w:t>conv2d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StringTok"/>
        </w:rPr>
        <w:t>'vgg_16/fc8'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tf$</w:t>
      </w:r>
      <w:r>
        <w:rPr>
          <w:rStyle w:val="KeywordTok"/>
        </w:rPr>
        <w:t>squeeze</w:t>
      </w:r>
      <w:r>
        <w:rPr>
          <w:rStyle w:val="NormalTok"/>
        </w:rPr>
        <w:t>(</w:t>
      </w:r>
      <w:r>
        <w:rPr>
          <w:rStyle w:val="KeywordTok"/>
        </w:rPr>
        <w:t>shape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name=</w:t>
      </w:r>
      <w:r>
        <w:rPr>
          <w:rStyle w:val="StringTok"/>
        </w:rPr>
        <w:t>'vgg_16/fc8/squeezed'</w:t>
      </w:r>
      <w:r>
        <w:rPr>
          <w:rStyle w:val="NormalTok"/>
        </w:rPr>
        <w:t>)</w:t>
      </w:r>
    </w:p>
    <w:p w14:paraId="1EE04A03" w14:textId="77777777" w:rsidR="007409BA" w:rsidRDefault="007F64D9">
      <w:pPr>
        <w:pStyle w:val="FirstParagraph"/>
      </w:pPr>
      <w:r>
        <w:t>We can visualize the model in tensorboard, by saving the default graph via:</w:t>
      </w:r>
    </w:p>
    <w:p w14:paraId="1D841C20" w14:textId="77777777" w:rsidR="007409BA" w:rsidRDefault="007F64D9">
      <w:pPr>
        <w:pStyle w:val="SourceCode"/>
      </w:pPr>
      <w:r>
        <w:rPr>
          <w:rStyle w:val="NormalTok"/>
        </w:rPr>
        <w:t>tf$train$</w:t>
      </w:r>
      <w:r>
        <w:rPr>
          <w:rStyle w:val="KeywordTok"/>
        </w:rPr>
        <w:t>SummaryWriter</w:t>
      </w:r>
      <w:r>
        <w:rPr>
          <w:rStyle w:val="NormalTok"/>
        </w:rPr>
        <w:t>(</w:t>
      </w:r>
      <w:r>
        <w:rPr>
          <w:rStyle w:val="StringTok"/>
        </w:rPr>
        <w:t>'/tmp/dumm/vgg16'</w:t>
      </w:r>
      <w:r>
        <w:rPr>
          <w:rStyle w:val="NormalTok"/>
        </w:rPr>
        <w:t>, tf$</w:t>
      </w:r>
      <w:r>
        <w:rPr>
          <w:rStyle w:val="KeywordTok"/>
        </w:rPr>
        <w:t>get_default_graph</w:t>
      </w:r>
      <w:r>
        <w:rPr>
          <w:rStyle w:val="NormalTok"/>
        </w:rPr>
        <w:t>())$</w:t>
      </w:r>
      <w:r>
        <w:rPr>
          <w:rStyle w:val="KeywordTok"/>
        </w:rPr>
        <w:t>close</w:t>
      </w:r>
      <w:r>
        <w:rPr>
          <w:rStyle w:val="NormalTok"/>
        </w:rPr>
        <w:t>()</w:t>
      </w:r>
    </w:p>
    <w:p w14:paraId="7037B297" w14:textId="77777777" w:rsidR="007409BA" w:rsidRDefault="007F64D9">
      <w:pPr>
        <w:pStyle w:val="FirstParagraph"/>
      </w:pPr>
      <w:r>
        <w:t>You can now open a shell and start tensorboard</w:t>
      </w:r>
    </w:p>
    <w:p w14:paraId="23CB4930" w14:textId="77777777" w:rsidR="007409BA" w:rsidRDefault="007F64D9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tensorboard</w:t>
      </w:r>
      <w:r>
        <w:rPr>
          <w:rStyle w:val="NormalTok"/>
        </w:rPr>
        <w:t xml:space="preserve"> --logdir /tmp/dumm/</w:t>
      </w:r>
    </w:p>
    <w:p w14:paraId="48C37381" w14:textId="77777777" w:rsidR="007409BA" w:rsidRDefault="007F64D9">
      <w:pPr>
        <w:pStyle w:val="FirstParagraph"/>
      </w:pPr>
      <w:r>
        <w:t>You should get a result l</w:t>
      </w:r>
      <w:r>
        <w:t xml:space="preserve">ike: </w:t>
      </w:r>
      <w:r>
        <w:rPr>
          <w:noProof/>
        </w:rPr>
        <w:drawing>
          <wp:inline distT="0" distB="0" distL="0" distR="0" wp14:anchorId="24B54C62" wp14:editId="5A40139B">
            <wp:extent cx="5334000" cy="88941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nsorboar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32F721" w14:textId="77777777" w:rsidR="007409BA" w:rsidRDefault="007F64D9">
      <w:pPr>
        <w:pStyle w:val="Heading2"/>
      </w:pPr>
      <w:bookmarkStart w:id="26" w:name="loading-the-weights"/>
      <w:bookmarkEnd w:id="26"/>
      <w:r>
        <w:t>Loading the weights</w:t>
      </w:r>
    </w:p>
    <w:p w14:paraId="773F699A" w14:textId="77777777" w:rsidR="007409BA" w:rsidRDefault="007F64D9">
      <w:pPr>
        <w:pStyle w:val="FirstParagraph"/>
      </w:pPr>
      <w:r>
        <w:t>We start a Session and restore the model weights from the downloaded weight file.</w:t>
      </w:r>
    </w:p>
    <w:p w14:paraId="56C33720" w14:textId="77777777" w:rsidR="007409BA" w:rsidRDefault="007F64D9">
      <w:pPr>
        <w:pStyle w:val="SourceCode"/>
      </w:pPr>
      <w:r>
        <w:rPr>
          <w:rStyle w:val="NormalTok"/>
        </w:rPr>
        <w:t xml:space="preserve">  restorer =</w:t>
      </w:r>
      <w:r>
        <w:rPr>
          <w:rStyle w:val="StringTok"/>
        </w:rPr>
        <w:t xml:space="preserve"> </w:t>
      </w:r>
      <w:r>
        <w:rPr>
          <w:rStyle w:val="NormalTok"/>
        </w:rPr>
        <w:t>tf$train$</w:t>
      </w:r>
      <w:r>
        <w:rPr>
          <w:rStyle w:val="KeywordTok"/>
        </w:rPr>
        <w:t>Saver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sess =</w:t>
      </w:r>
      <w:r>
        <w:rPr>
          <w:rStyle w:val="StringTok"/>
        </w:rPr>
        <w:t xml:space="preserve"> </w:t>
      </w:r>
      <w:r>
        <w:rPr>
          <w:rStyle w:val="NormalTok"/>
        </w:rPr>
        <w:t>tf$</w:t>
      </w:r>
      <w:r>
        <w:rPr>
          <w:rStyle w:val="KeywordTok"/>
        </w:rPr>
        <w:t>Session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restorer$</w:t>
      </w:r>
      <w:r>
        <w:rPr>
          <w:rStyle w:val="KeywordTok"/>
        </w:rPr>
        <w:t>restore</w:t>
      </w:r>
      <w:r>
        <w:rPr>
          <w:rStyle w:val="NormalTok"/>
        </w:rPr>
        <w:t xml:space="preserve">(sess, </w:t>
      </w:r>
      <w:r>
        <w:rPr>
          <w:rStyle w:val="StringTok"/>
        </w:rPr>
        <w:t>'/Users/oli/Dropbox/server_sync/tf_slim_models/vgg_16.ckpt'</w:t>
      </w:r>
      <w:r>
        <w:rPr>
          <w:rStyle w:val="NormalTok"/>
        </w:rPr>
        <w:t>)</w:t>
      </w:r>
    </w:p>
    <w:p w14:paraId="1A269BF9" w14:textId="77777777" w:rsidR="007409BA" w:rsidRDefault="007F64D9">
      <w:pPr>
        <w:pStyle w:val="Heading2"/>
      </w:pPr>
      <w:bookmarkStart w:id="27" w:name="loading-the-images"/>
      <w:bookmarkEnd w:id="27"/>
      <w:r>
        <w:t>Loading t</w:t>
      </w:r>
      <w:r>
        <w:t>he images</w:t>
      </w:r>
    </w:p>
    <w:p w14:paraId="563A4EA9" w14:textId="77777777" w:rsidR="007409BA" w:rsidRDefault="007F64D9">
      <w:pPr>
        <w:pStyle w:val="FirstParagraph"/>
      </w:pPr>
      <w:r>
        <w:t xml:space="preserve">Now it's time to load the image. The values have to be in the range of 0 to 255. Therefore I multiply the values by 255. Further </w:t>
      </w:r>
      <w:del w:id="28" w:author="Oliver Duerr" w:date="2016-11-06T16:20:00Z">
        <w:r w:rsidDel="009944AC">
          <w:delText xml:space="preserve">the </w:delText>
        </w:r>
      </w:del>
      <w:r>
        <w:t>we need to feed the placeholder Tensor with an array of order 4.</w:t>
      </w:r>
    </w:p>
    <w:p w14:paraId="15E893DF" w14:textId="77777777" w:rsidR="007409BA" w:rsidRDefault="007F64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(jpeg)</w:t>
      </w:r>
      <w:r>
        <w:br/>
      </w:r>
      <w:r>
        <w:rPr>
          <w:rStyle w:val="NormalTok"/>
        </w:rPr>
        <w:t>img1 &lt;-</w:t>
      </w:r>
      <w:r>
        <w:rPr>
          <w:rStyle w:val="StringTok"/>
        </w:rPr>
        <w:t xml:space="preserve"> </w:t>
      </w:r>
      <w:r>
        <w:rPr>
          <w:rStyle w:val="KeywordTok"/>
        </w:rPr>
        <w:t>readJPEG</w:t>
      </w:r>
      <w:r>
        <w:rPr>
          <w:rStyle w:val="NormalTok"/>
        </w:rPr>
        <w:t>(</w:t>
      </w:r>
      <w:r>
        <w:rPr>
          <w:rStyle w:val="StringTok"/>
        </w:rPr>
        <w:t>'apple.jpg'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(img1)</w:t>
      </w:r>
      <w:r>
        <w:br/>
      </w:r>
      <w:r>
        <w:rPr>
          <w:rStyle w:val="NormalTok"/>
        </w:rPr>
        <w:t>imgs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*img1, </w:t>
      </w:r>
      <w:r>
        <w:rPr>
          <w:rStyle w:val="DataTypeTok"/>
        </w:rPr>
        <w:t>dim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d[</w:t>
      </w:r>
      <w:r>
        <w:rPr>
          <w:rStyle w:val="DecValTok"/>
        </w:rPr>
        <w:t>1</w:t>
      </w:r>
      <w:r>
        <w:rPr>
          <w:rStyle w:val="NormalTok"/>
        </w:rPr>
        <w:t>], d[</w:t>
      </w:r>
      <w:r>
        <w:rPr>
          <w:rStyle w:val="DecValTok"/>
        </w:rPr>
        <w:t>2</w:t>
      </w:r>
      <w:r>
        <w:rPr>
          <w:rStyle w:val="NormalTok"/>
        </w:rPr>
        <w:t>], d[</w:t>
      </w:r>
      <w:r>
        <w:rPr>
          <w:rStyle w:val="DecValTok"/>
        </w:rPr>
        <w:t>3</w:t>
      </w:r>
      <w:r>
        <w:rPr>
          <w:rStyle w:val="NormalTok"/>
        </w:rPr>
        <w:t xml:space="preserve">])) </w:t>
      </w:r>
      <w:r>
        <w:rPr>
          <w:rStyle w:val="CommentTok"/>
        </w:rPr>
        <w:t>#We need array of order 4</w:t>
      </w:r>
    </w:p>
    <w:p w14:paraId="167D89C3" w14:textId="77777777" w:rsidR="007409BA" w:rsidRDefault="007F64D9">
      <w:pPr>
        <w:pStyle w:val="Heading2"/>
      </w:pPr>
      <w:bookmarkStart w:id="29" w:name="feeding-and-fetching-the-graph"/>
      <w:bookmarkEnd w:id="29"/>
      <w:r>
        <w:t>Feeding and fetching the graph</w:t>
      </w:r>
    </w:p>
    <w:p w14:paraId="691AB6B5" w14:textId="77777777" w:rsidR="007409BA" w:rsidRDefault="007F64D9">
      <w:pPr>
        <w:pStyle w:val="FirstParagraph"/>
      </w:pPr>
      <w:r>
        <w:t xml:space="preserve">Now we have a graph in the session with the correct weights. We can do the predictions by feeding the placeholder tensor </w:t>
      </w:r>
      <w:r>
        <w:rPr>
          <w:rStyle w:val="VerbatimChar"/>
        </w:rPr>
        <w:t>images</w:t>
      </w:r>
      <w:r>
        <w:t xml:space="preserve"> </w:t>
      </w:r>
      <w:r>
        <w:t xml:space="preserve">with the value of the images </w:t>
      </w:r>
      <w:r>
        <w:lastRenderedPageBreak/>
        <w:t xml:space="preserve">stored in the array </w:t>
      </w:r>
      <w:r>
        <w:rPr>
          <w:rStyle w:val="VerbatimChar"/>
        </w:rPr>
        <w:t>imgs</w:t>
      </w:r>
      <w:r>
        <w:t xml:space="preserve">. We fetch the </w:t>
      </w:r>
      <w:r>
        <w:rPr>
          <w:rStyle w:val="VerbatimChar"/>
        </w:rPr>
        <w:t>fc8</w:t>
      </w:r>
      <w:r>
        <w:t xml:space="preserve"> tensor from the graph and store it in </w:t>
      </w:r>
      <w:r>
        <w:rPr>
          <w:rStyle w:val="VerbatimChar"/>
        </w:rPr>
        <w:t>fc8_vals</w:t>
      </w:r>
      <w:r>
        <w:t>.</w:t>
      </w:r>
    </w:p>
    <w:p w14:paraId="40E038C9" w14:textId="77777777" w:rsidR="007409BA" w:rsidRDefault="007F64D9">
      <w:pPr>
        <w:pStyle w:val="SourceCode"/>
      </w:pPr>
      <w:r>
        <w:rPr>
          <w:rStyle w:val="NormalTok"/>
        </w:rPr>
        <w:t>fc8_vals =</w:t>
      </w:r>
      <w:r>
        <w:rPr>
          <w:rStyle w:val="StringTok"/>
        </w:rPr>
        <w:t xml:space="preserve"> </w:t>
      </w:r>
      <w:r>
        <w:rPr>
          <w:rStyle w:val="NormalTok"/>
        </w:rPr>
        <w:t>sess$</w:t>
      </w:r>
      <w:r>
        <w:rPr>
          <w:rStyle w:val="KeywordTok"/>
        </w:rPr>
        <w:t>run</w:t>
      </w:r>
      <w:r>
        <w:rPr>
          <w:rStyle w:val="NormalTok"/>
        </w:rPr>
        <w:t xml:space="preserve">(fc8, </w:t>
      </w:r>
      <w:r>
        <w:rPr>
          <w:rStyle w:val="KeywordTok"/>
        </w:rPr>
        <w:t>dict</w:t>
      </w:r>
      <w:r>
        <w:rPr>
          <w:rStyle w:val="NormalTok"/>
        </w:rPr>
        <w:t>(</w:t>
      </w:r>
      <w:r>
        <w:rPr>
          <w:rStyle w:val="DataTypeTok"/>
        </w:rPr>
        <w:t>images =</w:t>
      </w:r>
      <w:r>
        <w:rPr>
          <w:rStyle w:val="NormalTok"/>
        </w:rPr>
        <w:t xml:space="preserve"> imgs))</w:t>
      </w:r>
      <w:r>
        <w:br/>
      </w:r>
      <w:r>
        <w:rPr>
          <w:rStyle w:val="NormalTok"/>
        </w:rPr>
        <w:t>fc8_vals[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CommentTok"/>
        </w:rPr>
        <w:t>#In python [-2.86833096  0.7060132  -1.32027602 -0.61107934 -1.67312801]</w:t>
      </w:r>
    </w:p>
    <w:p w14:paraId="74EF5A99" w14:textId="77777777" w:rsidR="007409BA" w:rsidRDefault="007F64D9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[1] 0.0000000 0.7053483 0.0000000 0.0000000 0.0000000</w:t>
      </w:r>
    </w:p>
    <w:p w14:paraId="1D7388C9" w14:textId="77777777" w:rsidR="007409BA" w:rsidRDefault="007F64D9">
      <w:pPr>
        <w:pStyle w:val="FirstParagraph"/>
      </w:pPr>
      <w:r>
        <w:t>When comparing it with the python result, we see that negative values are clamped to zero. This is due to the fact that in this R implementation I could not deactivate the final ReLu operation. Nevertheless, we are only interested in the positive values wh</w:t>
      </w:r>
      <w:r>
        <w:t>ich we transfer to probabilities for the certain classes via</w:t>
      </w:r>
    </w:p>
    <w:p w14:paraId="74533B64" w14:textId="77777777" w:rsidR="007409BA" w:rsidRDefault="007F64D9">
      <w:pPr>
        <w:pStyle w:val="SourceCode"/>
      </w:pPr>
      <w:r>
        <w:rPr>
          <w:rStyle w:val="NormalTok"/>
        </w:rPr>
        <w:t>probs =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(fc8_vals)/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(fc8_vals))</w:t>
      </w:r>
    </w:p>
    <w:p w14:paraId="381A6A42" w14:textId="77777777" w:rsidR="007409BA" w:rsidRDefault="007F64D9">
      <w:pPr>
        <w:pStyle w:val="FirstParagraph"/>
      </w:pPr>
      <w:r>
        <w:t>We sort for the highest probabilities and also load the descriptions of the image net classes and produce the final plot.</w:t>
      </w:r>
    </w:p>
    <w:p w14:paraId="686B346D" w14:textId="77777777" w:rsidR="007409BA" w:rsidRDefault="007F64D9">
      <w:pPr>
        <w:pStyle w:val="SourceCode"/>
      </w:pPr>
      <w:r>
        <w:rPr>
          <w:rStyle w:val="NormalTok"/>
        </w:rPr>
        <w:t>idx =</w:t>
      </w:r>
      <w:r>
        <w:rPr>
          <w:rStyle w:val="StringTok"/>
        </w:rPr>
        <w:t xml:space="preserve"> </w:t>
      </w:r>
      <w:r>
        <w:rPr>
          <w:rStyle w:val="KeywordTok"/>
        </w:rPr>
        <w:t>sort.int</w:t>
      </w:r>
      <w:r>
        <w:rPr>
          <w:rStyle w:val="NormalTok"/>
        </w:rPr>
        <w:t xml:space="preserve">(fc8_vals, </w:t>
      </w:r>
      <w:r>
        <w:rPr>
          <w:rStyle w:val="DataTypeTok"/>
        </w:rPr>
        <w:t>index.r</w:t>
      </w:r>
      <w:r>
        <w:rPr>
          <w:rStyle w:val="DataTypeTok"/>
        </w:rPr>
        <w:t>eturn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)$ix[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Reading the class names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names =</w:t>
      </w:r>
      <w:r>
        <w:rPr>
          <w:rStyle w:val="StringTok"/>
        </w:rPr>
        <w:t xml:space="preserve"> </w:t>
      </w:r>
      <w:r>
        <w:rPr>
          <w:rStyle w:val="Keyword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"imagenet_classes.txt"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escape_double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73C71A41" w14:textId="77777777" w:rsidR="007409BA" w:rsidRDefault="007F64D9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X1 = col_character()</w:t>
      </w:r>
      <w:r>
        <w:br/>
      </w:r>
      <w:r>
        <w:rPr>
          <w:rStyle w:val="VerbatimChar"/>
        </w:rPr>
        <w:t>## )</w:t>
      </w:r>
    </w:p>
    <w:p w14:paraId="38471597" w14:textId="77777777" w:rsidR="007409BA" w:rsidRDefault="007F64D9">
      <w:pPr>
        <w:pStyle w:val="SourceCode"/>
      </w:pPr>
      <w:r>
        <w:rPr>
          <w:rStyle w:val="NormalTok"/>
        </w:rPr>
        <w:t>### Graph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NormalTok"/>
        </w:rPr>
        <w:t>g =</w:t>
      </w:r>
      <w:r>
        <w:rPr>
          <w:rStyle w:val="StringTok"/>
        </w:rPr>
        <w:t xml:space="preserve"> </w:t>
      </w:r>
      <w:r>
        <w:rPr>
          <w:rStyle w:val="KeywordTok"/>
        </w:rPr>
        <w:t>rasterGrob</w:t>
      </w:r>
      <w:r>
        <w:rPr>
          <w:rStyle w:val="NormalTok"/>
        </w:rPr>
        <w:t xml:space="preserve">(img1, </w:t>
      </w:r>
      <w:r>
        <w:rPr>
          <w:rStyle w:val="DataTypeTok"/>
        </w:rPr>
        <w:t>interpolate=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text =</w:t>
      </w:r>
      <w:r>
        <w:rPr>
          <w:rStyle w:val="StringTok"/>
        </w:rPr>
        <w:t xml:space="preserve"> ""</w:t>
      </w:r>
      <w:r>
        <w:br/>
      </w:r>
      <w:r>
        <w:rPr>
          <w:rStyle w:val="NormalTok"/>
        </w:rPr>
        <w:t>for (id in idx) {</w:t>
      </w:r>
      <w:r>
        <w:br/>
      </w:r>
      <w:r>
        <w:rPr>
          <w:rStyle w:val="NormalTok"/>
        </w:rPr>
        <w:t xml:space="preserve">  text =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(text, names[id,][[</w:t>
      </w:r>
      <w:r>
        <w:rPr>
          <w:rStyle w:val="DecValTok"/>
        </w:rPr>
        <w:t>1</w:t>
      </w:r>
      <w:r>
        <w:rPr>
          <w:rStyle w:val="NormalTok"/>
        </w:rPr>
        <w:t xml:space="preserve">]], 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(probs[id],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annotation_cus</w:t>
      </w:r>
      <w:r>
        <w:rPr>
          <w:rStyle w:val="KeywordTok"/>
        </w:rPr>
        <w:t>tom</w:t>
      </w:r>
      <w:r>
        <w:rPr>
          <w:rStyle w:val="NormalTok"/>
        </w:rPr>
        <w:t>(g)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'text'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DataTypeTok"/>
        </w:rPr>
        <w:t>label=</w:t>
      </w:r>
      <w:r>
        <w:rPr>
          <w:rStyle w:val="NormalTok"/>
        </w:rPr>
        <w:t xml:space="preserve">text, 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'blue'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</w:p>
    <w:p w14:paraId="1A1423F0" w14:textId="77777777" w:rsidR="007409BA" w:rsidRDefault="007F64D9">
      <w:pPr>
        <w:pStyle w:val="FirstParagraph"/>
      </w:pPr>
      <w:r>
        <w:rPr>
          <w:noProof/>
        </w:rPr>
        <w:lastRenderedPageBreak/>
        <w:drawing>
          <wp:inline distT="0" distB="0" distL="0" distR="0" wp14:anchorId="673D1080" wp14:editId="2CAEED9F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GG16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09B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AE5AFB" w14:textId="77777777" w:rsidR="00000000" w:rsidRDefault="007F64D9">
      <w:pPr>
        <w:spacing w:after="0"/>
      </w:pPr>
      <w:r>
        <w:separator/>
      </w:r>
    </w:p>
  </w:endnote>
  <w:endnote w:type="continuationSeparator" w:id="0">
    <w:p w14:paraId="58EE9BB4" w14:textId="77777777" w:rsidR="00000000" w:rsidRDefault="007F64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DEAE8C" w14:textId="77777777" w:rsidR="007409BA" w:rsidRDefault="007F64D9">
      <w:r>
        <w:separator/>
      </w:r>
    </w:p>
  </w:footnote>
  <w:footnote w:type="continuationSeparator" w:id="0">
    <w:p w14:paraId="5AF966E2" w14:textId="77777777" w:rsidR="007409BA" w:rsidRDefault="007F6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5D85E3"/>
    <w:multiLevelType w:val="multilevel"/>
    <w:tmpl w:val="215C47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90839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409BA"/>
    <w:rsid w:val="00784D58"/>
    <w:rsid w:val="007F64D9"/>
    <w:rsid w:val="008D6863"/>
    <w:rsid w:val="009944A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9453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944AC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944A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flickr.com/photos/jonner/487461265" TargetMode="External"/><Relationship Id="rId12" Type="http://schemas.openxmlformats.org/officeDocument/2006/relationships/hyperlink" Target="https://github.com/oduerr/tf_r/tree/master/load_vgg16" TargetMode="External"/><Relationship Id="rId13" Type="http://schemas.openxmlformats.org/officeDocument/2006/relationships/hyperlink" Target="https://github.com/tensorflow/models/blob/master/slim/README.md" TargetMode="External"/><Relationship Id="rId14" Type="http://schemas.openxmlformats.org/officeDocument/2006/relationships/hyperlink" Target="https://rstudio.github.io/tensorflow/using_tensorflow_api.html" TargetMode="External"/><Relationship Id="rId15" Type="http://schemas.openxmlformats.org/officeDocument/2006/relationships/hyperlink" Target="https://github.com/tensorflow/tensorflow/tree/master/tensorflow/contrib/slim" TargetMode="Externa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studio.github.io/tensorflow/" TargetMode="External"/><Relationship Id="rId9" Type="http://schemas.openxmlformats.org/officeDocument/2006/relationships/hyperlink" Target="https://github.com/tensorflow/models/blob/master/slim/README.md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966</Words>
  <Characters>5509</Characters>
  <Application>Microsoft Macintosh Word</Application>
  <DocSecurity>0</DocSecurity>
  <Lines>45</Lines>
  <Paragraphs>12</Paragraphs>
  <ScaleCrop>false</ScaleCrop>
  <Company>ZHAW</Company>
  <LinksUpToDate>false</LinksUpToDate>
  <CharactersWithSpaces>6463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Classification in R TensorFlow using trained models</dc:title>
  <dc:creator>Oliver Dürr</dc:creator>
  <cp:lastModifiedBy>Oliver Duerr</cp:lastModifiedBy>
  <cp:revision>3</cp:revision>
  <dcterms:created xsi:type="dcterms:W3CDTF">2016-11-06T14:36:00Z</dcterms:created>
  <dcterms:modified xsi:type="dcterms:W3CDTF">2016-11-06T16:11:00Z</dcterms:modified>
</cp:coreProperties>
</file>